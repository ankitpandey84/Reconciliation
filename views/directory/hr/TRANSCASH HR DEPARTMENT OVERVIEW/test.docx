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CDF" w:rsidRDefault="000F5CDF" w:rsidP="003A151C">
      <w:pPr>
        <w:pBdr>
          <w:bottom w:val="single" w:sz="4" w:space="1" w:color="auto"/>
        </w:pBdr>
        <w:jc w:val="center"/>
        <w:rPr>
          <w:noProof/>
        </w:rPr>
      </w:pPr>
      <w:r w:rsidRPr="00157ABE">
        <w:rPr>
          <w:rFonts w:ascii="Book Antiqua" w:hAnsi="Book Antiqua" w:cs="Book Antiqua"/>
          <w:b/>
          <w:bCs/>
          <w:noProof/>
          <w:color w:val="365F91"/>
          <w:sz w:val="28"/>
          <w:szCs w:val="28"/>
        </w:rPr>
        <w:t>ORGANIZATIONAL CHAR</w:t>
      </w:r>
      <w:r>
        <w:rPr>
          <w:rFonts w:ascii="Book Antiqua" w:hAnsi="Book Antiqua" w:cs="Book Antiqua"/>
          <w:b/>
          <w:bCs/>
          <w:noProof/>
          <w:color w:val="365F91"/>
          <w:sz w:val="28"/>
          <w:szCs w:val="28"/>
        </w:rPr>
        <w:t>T</w:t>
      </w:r>
    </w:p>
    <w:p w:rsidR="000F5CDF" w:rsidRDefault="000F5CDF">
      <w:pPr>
        <w:rPr>
          <w:noProof/>
        </w:rPr>
      </w:pPr>
    </w:p>
    <w:p w:rsidR="000F5CDF" w:rsidRDefault="000F5CDF">
      <w:pPr>
        <w:rPr>
          <w:noProof/>
        </w:rPr>
      </w:pPr>
    </w:p>
    <w:p w:rsidR="000F5CDF" w:rsidRDefault="000F5CDF">
      <w:pPr>
        <w:rPr>
          <w:noProof/>
        </w:rPr>
      </w:pPr>
      <w:ins w:id="0" w:author="HP_User" w:date="2013-09-30T09:19:00Z"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65.75pt;height:224.25pt">
              <v:imagedata r:id="rId5" o:title=""/>
            </v:shape>
          </w:pict>
        </w:r>
      </w:ins>
    </w:p>
    <w:p w:rsidR="000F5CDF" w:rsidRDefault="000F5CDF"/>
    <w:sectPr w:rsidR="000F5CDF" w:rsidSect="000F5CDF">
      <w:pgSz w:w="12240" w:h="15840"/>
      <w:pgMar w:top="1440" w:right="1440" w:bottom="1440" w:left="1440" w:header="720" w:footer="720" w:gutter="0"/>
      <w:cols w:space="720"/>
      <w:docGrid w:linePitch="360"/>
      <w:sectPrChange w:id="1" w:author="HP_User" w:date="2013-09-30T09:19:00Z">
        <w:sectPr w:rsidR="000F5CDF" w:rsidSect="000F5CDF">
          <w:pgMar w:right="1800" w:left="1800"/>
        </w:sectPr>
      </w:sectPrChange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727408"/>
    <w:multiLevelType w:val="hybridMultilevel"/>
    <w:tmpl w:val="21089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embedSystemFonts/>
  <w:trackRevision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4D38"/>
    <w:rsid w:val="00003324"/>
    <w:rsid w:val="00073929"/>
    <w:rsid w:val="000756E8"/>
    <w:rsid w:val="000D0793"/>
    <w:rsid w:val="000D2D9F"/>
    <w:rsid w:val="000F5CDF"/>
    <w:rsid w:val="00157ABE"/>
    <w:rsid w:val="001A6F98"/>
    <w:rsid w:val="001D5981"/>
    <w:rsid w:val="001E1115"/>
    <w:rsid w:val="001E7C04"/>
    <w:rsid w:val="002022B1"/>
    <w:rsid w:val="00213EDB"/>
    <w:rsid w:val="00236794"/>
    <w:rsid w:val="00267553"/>
    <w:rsid w:val="00272646"/>
    <w:rsid w:val="00283C89"/>
    <w:rsid w:val="003A151C"/>
    <w:rsid w:val="003D07FC"/>
    <w:rsid w:val="00493673"/>
    <w:rsid w:val="00507858"/>
    <w:rsid w:val="00591AC6"/>
    <w:rsid w:val="005A0FBE"/>
    <w:rsid w:val="005E1011"/>
    <w:rsid w:val="005F33F2"/>
    <w:rsid w:val="00604D38"/>
    <w:rsid w:val="0062714E"/>
    <w:rsid w:val="0062730B"/>
    <w:rsid w:val="00640BE5"/>
    <w:rsid w:val="0067176F"/>
    <w:rsid w:val="00686255"/>
    <w:rsid w:val="007450AB"/>
    <w:rsid w:val="007D5900"/>
    <w:rsid w:val="008027FF"/>
    <w:rsid w:val="00831705"/>
    <w:rsid w:val="008650D9"/>
    <w:rsid w:val="008E1473"/>
    <w:rsid w:val="00932491"/>
    <w:rsid w:val="00934CD4"/>
    <w:rsid w:val="00971CE3"/>
    <w:rsid w:val="0097703D"/>
    <w:rsid w:val="00990A0D"/>
    <w:rsid w:val="009B14BF"/>
    <w:rsid w:val="009D0EB8"/>
    <w:rsid w:val="00AA1F2C"/>
    <w:rsid w:val="00AA6A5A"/>
    <w:rsid w:val="00AD4F6A"/>
    <w:rsid w:val="00B16DF2"/>
    <w:rsid w:val="00B87AF5"/>
    <w:rsid w:val="00B90279"/>
    <w:rsid w:val="00BA44D5"/>
    <w:rsid w:val="00BA565B"/>
    <w:rsid w:val="00BB4CEC"/>
    <w:rsid w:val="00BF042A"/>
    <w:rsid w:val="00C35406"/>
    <w:rsid w:val="00C47100"/>
    <w:rsid w:val="00C602C6"/>
    <w:rsid w:val="00C818B4"/>
    <w:rsid w:val="00CA524C"/>
    <w:rsid w:val="00CE287A"/>
    <w:rsid w:val="00CF5160"/>
    <w:rsid w:val="00D0144C"/>
    <w:rsid w:val="00D227CC"/>
    <w:rsid w:val="00D410A5"/>
    <w:rsid w:val="00D53C9D"/>
    <w:rsid w:val="00D67D29"/>
    <w:rsid w:val="00D73C89"/>
    <w:rsid w:val="00D75B7D"/>
    <w:rsid w:val="00D87581"/>
    <w:rsid w:val="00DB04F2"/>
    <w:rsid w:val="00DB3472"/>
    <w:rsid w:val="00DE063E"/>
    <w:rsid w:val="00DE5C23"/>
    <w:rsid w:val="00E20943"/>
    <w:rsid w:val="00E44313"/>
    <w:rsid w:val="00E6034F"/>
    <w:rsid w:val="00EC6A1F"/>
    <w:rsid w:val="00ED244C"/>
    <w:rsid w:val="00F86F98"/>
    <w:rsid w:val="00FF3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98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04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04D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604D38"/>
    <w:pPr>
      <w:ind w:left="720"/>
    </w:pPr>
  </w:style>
  <w:style w:type="character" w:styleId="CommentReference">
    <w:name w:val="annotation reference"/>
    <w:basedOn w:val="DefaultParagraphFont"/>
    <w:uiPriority w:val="99"/>
    <w:semiHidden/>
    <w:rsid w:val="00ED24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D24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D24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41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6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69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69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691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69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69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691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69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69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69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69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692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692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69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692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</Words>
  <Characters>23</Characters>
  <Application>Microsoft Office Outlook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ORGANIZATIONAL CHART</dc:title>
  <dc:subject/>
  <dc:creator>CS1</dc:creator>
  <cp:keywords/>
  <dc:description/>
  <cp:lastModifiedBy>HP_User</cp:lastModifiedBy>
  <cp:revision>2</cp:revision>
  <cp:lastPrinted>2012-05-17T21:29:00Z</cp:lastPrinted>
  <dcterms:created xsi:type="dcterms:W3CDTF">2013-09-30T16:19:00Z</dcterms:created>
  <dcterms:modified xsi:type="dcterms:W3CDTF">2013-09-30T16:19:00Z</dcterms:modified>
</cp:coreProperties>
</file>